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08D88" w14:textId="5D9967BC" w:rsidR="00DA698A" w:rsidRDefault="00645D1E" w:rsidP="00645D1E">
      <w:pPr>
        <w:jc w:val="center"/>
        <w:rPr>
          <w:b/>
          <w:bCs/>
          <w:sz w:val="32"/>
          <w:szCs w:val="32"/>
        </w:rPr>
      </w:pPr>
      <w:r w:rsidRPr="00645D1E">
        <w:rPr>
          <w:b/>
          <w:bCs/>
          <w:sz w:val="32"/>
          <w:szCs w:val="32"/>
        </w:rPr>
        <w:t>Hide and seek game demo</w:t>
      </w:r>
    </w:p>
    <w:p w14:paraId="242F9A47" w14:textId="0633C8C9" w:rsidR="006E53EE" w:rsidRDefault="00645D1E" w:rsidP="006E53EE">
      <w:r>
        <w:t>This is a demo of a</w:t>
      </w:r>
      <w:r w:rsidR="00977B49">
        <w:t xml:space="preserve"> hide and seek</w:t>
      </w:r>
      <w:r>
        <w:t xml:space="preserve"> game I’m currently developing where </w:t>
      </w:r>
      <w:r w:rsidR="00901327">
        <w:t>the player</w:t>
      </w:r>
      <w:r>
        <w:t xml:space="preserve"> will </w:t>
      </w:r>
      <w:r w:rsidR="00901327">
        <w:t xml:space="preserve">have the option of being </w:t>
      </w:r>
      <w:r>
        <w:t xml:space="preserve">a hider or a seeker. </w:t>
      </w:r>
      <w:r w:rsidR="00901327">
        <w:t>If they are the hider, they will try to hide from the seeker</w:t>
      </w:r>
      <w:r w:rsidR="00867165">
        <w:t xml:space="preserve"> by using different objects in the map (</w:t>
      </w:r>
      <w:proofErr w:type="gramStart"/>
      <w:r w:rsidR="00867165">
        <w:t>e.g.</w:t>
      </w:r>
      <w:proofErr w:type="gramEnd"/>
      <w:r w:rsidR="00867165">
        <w:t xml:space="preserve"> tents). If they are the seeker, they will try to find those hiding behind the different objects.</w:t>
      </w:r>
      <w:r>
        <w:t xml:space="preserve"> Currently this is a pro</w:t>
      </w:r>
      <w:r w:rsidR="00867165">
        <w:t>o</w:t>
      </w:r>
      <w:r>
        <w:t xml:space="preserve">f of concept where the main functionality of the game has been developed, but </w:t>
      </w:r>
      <w:r w:rsidR="00867165">
        <w:t>the bots are non-functional and there is no victory screen as I have not yet implemented these features</w:t>
      </w:r>
      <w:r>
        <w:t xml:space="preserve">. The game will spawn the number of bots needed to fill the game (as specified in </w:t>
      </w:r>
      <w:proofErr w:type="spellStart"/>
      <w:r>
        <w:t>GameScene.init</w:t>
      </w:r>
      <w:proofErr w:type="spellEnd"/>
      <w:r>
        <w:t>())</w:t>
      </w:r>
      <w:r w:rsidR="00867165">
        <w:t>. The player</w:t>
      </w:r>
      <w:r>
        <w:t xml:space="preserve"> will have the role of hider as a default, but </w:t>
      </w:r>
      <w:r w:rsidR="00867165">
        <w:t>this</w:t>
      </w:r>
      <w:r>
        <w:t xml:space="preserve"> can </w:t>
      </w:r>
      <w:r w:rsidR="00867165">
        <w:t xml:space="preserve">be </w:t>
      </w:r>
      <w:r>
        <w:t>change</w:t>
      </w:r>
      <w:r w:rsidR="00867165">
        <w:t>d</w:t>
      </w:r>
      <w:r>
        <w:t xml:space="preserve"> to seeker if </w:t>
      </w:r>
      <w:r w:rsidR="00867165">
        <w:t>preferred</w:t>
      </w:r>
      <w:r>
        <w:t xml:space="preserve">. When playing the game, the hiders and seekers </w:t>
      </w:r>
      <w:r w:rsidR="00867165">
        <w:t>have</w:t>
      </w:r>
      <w:r>
        <w:t xml:space="preserve"> separate actions they can perform. The seeker can only catch other player</w:t>
      </w:r>
      <w:r w:rsidR="00867165">
        <w:t>s</w:t>
      </w:r>
      <w:r>
        <w:t>, but the hider can hide</w:t>
      </w:r>
      <w:r w:rsidR="008D09B2">
        <w:t xml:space="preserve"> in hiding spots</w:t>
      </w:r>
      <w:r>
        <w:t xml:space="preserve"> and </w:t>
      </w:r>
      <w:r w:rsidR="008D09B2">
        <w:t xml:space="preserve">they can </w:t>
      </w:r>
      <w:r>
        <w:t xml:space="preserve">free </w:t>
      </w:r>
      <w:r w:rsidR="00867165">
        <w:t>other</w:t>
      </w:r>
      <w:r>
        <w:t xml:space="preserve"> players. </w:t>
      </w:r>
    </w:p>
    <w:p w14:paraId="5DAD4C50" w14:textId="77777777" w:rsidR="006E53EE" w:rsidRDefault="006E53EE" w:rsidP="006E53EE"/>
    <w:p w14:paraId="67A73FD3" w14:textId="53EEA8B9" w:rsidR="00645D1E" w:rsidRDefault="00645D1E" w:rsidP="006E53EE">
      <w:r>
        <w:t>In this game I have utilised SpriteKit</w:t>
      </w:r>
      <w:r w:rsidR="008D09B2">
        <w:t>.</w:t>
      </w:r>
      <w:r w:rsidR="006E53EE">
        <w:t xml:space="preserve"> </w:t>
      </w:r>
      <w:r w:rsidR="00867165">
        <w:t>I created</w:t>
      </w:r>
      <w:r w:rsidR="008E7030">
        <w:t xml:space="preserve"> the game scene and the user interface (</w:t>
      </w:r>
      <w:r w:rsidR="00867165">
        <w:t>j</w:t>
      </w:r>
      <w:r w:rsidR="008E7030">
        <w:t xml:space="preserve">oystick and button with a label) </w:t>
      </w:r>
      <w:r w:rsidR="006E53EE">
        <w:t>programmatically</w:t>
      </w:r>
      <w:r w:rsidR="008D09B2">
        <w:t xml:space="preserve"> so it’s less intensive on the device running the project</w:t>
      </w:r>
      <w:r w:rsidR="008E7030">
        <w:t>. I have created class</w:t>
      </w:r>
      <w:r w:rsidR="008D09B2">
        <w:t>es</w:t>
      </w:r>
      <w:r w:rsidR="008E7030">
        <w:t xml:space="preserve"> for hiding spot</w:t>
      </w:r>
      <w:r w:rsidR="00867165">
        <w:t>s</w:t>
      </w:r>
      <w:r w:rsidR="008E7030">
        <w:t xml:space="preserve"> and for player</w:t>
      </w:r>
      <w:r w:rsidR="00867165">
        <w:t>s</w:t>
      </w:r>
      <w:r w:rsidR="008E7030">
        <w:t xml:space="preserve">. I’m using </w:t>
      </w:r>
      <w:proofErr w:type="spellStart"/>
      <w:r w:rsidR="008E7030">
        <w:t>SKPhysicsBodys</w:t>
      </w:r>
      <w:proofErr w:type="spellEnd"/>
      <w:r w:rsidR="008E7030">
        <w:t xml:space="preserve"> for the players and for the hiding spots so that the </w:t>
      </w:r>
      <w:proofErr w:type="spellStart"/>
      <w:r w:rsidR="008E7030">
        <w:t>SKPhysicsContactDelegate</w:t>
      </w:r>
      <w:proofErr w:type="spellEnd"/>
      <w:r w:rsidR="008E7030">
        <w:t xml:space="preserve"> can handle </w:t>
      </w:r>
      <w:r w:rsidR="006E53EE">
        <w:t>collision detections</w:t>
      </w:r>
      <w:r w:rsidR="008E7030">
        <w:t xml:space="preserve"> </w:t>
      </w:r>
      <w:r w:rsidR="008D09B2">
        <w:t>between the nodes</w:t>
      </w:r>
      <w:r w:rsidR="00867165">
        <w:t xml:space="preserve">. </w:t>
      </w:r>
      <w:r w:rsidR="008E7030">
        <w:t>I’m manually checking</w:t>
      </w:r>
      <w:r w:rsidR="006E53EE">
        <w:t xml:space="preserve"> node intersections</w:t>
      </w:r>
      <w:r w:rsidR="008E7030">
        <w:t xml:space="preserve"> to check what actions the player can perform at any given time. To show the player what action they can do</w:t>
      </w:r>
      <w:r w:rsidR="00867165">
        <w:t xml:space="preserve">, </w:t>
      </w:r>
      <w:r w:rsidR="008E7030">
        <w:t xml:space="preserve">I’m updating a button label </w:t>
      </w:r>
      <w:r w:rsidR="003A05C3">
        <w:t>(</w:t>
      </w:r>
      <w:proofErr w:type="spellStart"/>
      <w:r w:rsidR="006E53EE">
        <w:t>SK</w:t>
      </w:r>
      <w:r w:rsidR="008E7030">
        <w:t>LabelNode</w:t>
      </w:r>
      <w:proofErr w:type="spellEnd"/>
      <w:r w:rsidR="003A05C3">
        <w:t xml:space="preserve">) with the name of the action. The </w:t>
      </w:r>
      <w:r w:rsidR="00867165">
        <w:t>i</w:t>
      </w:r>
      <w:r w:rsidR="003A05C3">
        <w:t xml:space="preserve">dea is that the player </w:t>
      </w:r>
      <w:r w:rsidR="008D09B2">
        <w:t>can hide in hiding spots or they can hide in plain sight</w:t>
      </w:r>
      <w:r w:rsidR="00867165">
        <w:t xml:space="preserve">; </w:t>
      </w:r>
      <w:r w:rsidR="003A05C3">
        <w:t>to do this</w:t>
      </w:r>
      <w:r w:rsidR="00867165">
        <w:t>,</w:t>
      </w:r>
      <w:r w:rsidR="003A05C3">
        <w:t xml:space="preserve"> I’m using </w:t>
      </w:r>
      <w:proofErr w:type="spellStart"/>
      <w:r w:rsidRPr="00645D1E">
        <w:t>SKCameraNode</w:t>
      </w:r>
      <w:proofErr w:type="spellEnd"/>
      <w:r w:rsidR="003A05C3">
        <w:t xml:space="preserve"> </w:t>
      </w:r>
      <w:r w:rsidR="008D09B2">
        <w:t>to hide parts of the map from the player</w:t>
      </w:r>
      <w:r w:rsidR="003A05C3">
        <w:t>.</w:t>
      </w:r>
      <w:r w:rsidR="008D09B2">
        <w:t xml:space="preserve"> This means that the seeker need</w:t>
      </w:r>
      <w:r w:rsidR="00867165">
        <w:t>s</w:t>
      </w:r>
      <w:r w:rsidR="008D09B2">
        <w:t xml:space="preserve"> to go around the map to find people and then chase them.</w:t>
      </w:r>
    </w:p>
    <w:p w14:paraId="05CBB38D" w14:textId="72B3E2BD" w:rsidR="002D61F6" w:rsidRDefault="002D61F6" w:rsidP="006E53EE"/>
    <w:p w14:paraId="7A0E678A" w14:textId="4833816A" w:rsidR="002D61F6" w:rsidRDefault="002D61F6" w:rsidP="006E53EE">
      <w:r>
        <w:t xml:space="preserve">In this demo the game will start up at the game scene, and the player will have the role of a hider. You will spawn near a campfire and one of the other hiders will already have been caught (You can see this by the caught player being transparent). You will be able to free that player and then try out the different hiding spots on the map. The seeker and the other bots will be frozen, so you don’t have to bee worried about being caught. </w:t>
      </w:r>
    </w:p>
    <w:p w14:paraId="7AF8A93A" w14:textId="30812197" w:rsidR="00A87A47" w:rsidRDefault="00A87A47" w:rsidP="006E53EE"/>
    <w:p w14:paraId="431F1B36" w14:textId="43C24BEE" w:rsidR="00A87A47" w:rsidRDefault="00A87A47" w:rsidP="00A87A47">
      <w:pPr>
        <w:jc w:val="center"/>
        <w:rPr>
          <w:b/>
          <w:bCs/>
          <w:sz w:val="32"/>
          <w:szCs w:val="32"/>
        </w:rPr>
      </w:pPr>
      <w:r>
        <w:rPr>
          <w:b/>
          <w:bCs/>
          <w:sz w:val="32"/>
          <w:szCs w:val="32"/>
        </w:rPr>
        <w:t>Other information</w:t>
      </w:r>
    </w:p>
    <w:p w14:paraId="64F259B9" w14:textId="18713BBA" w:rsidR="00A87A47" w:rsidRDefault="0058512B" w:rsidP="006E53EE">
      <w:r>
        <w:t xml:space="preserve">During my last year at Aberystwyth university, I decided to engage more </w:t>
      </w:r>
      <w:r w:rsidR="008732EB">
        <w:t>with</w:t>
      </w:r>
      <w:r>
        <w:t xml:space="preserve"> the student </w:t>
      </w:r>
      <w:r w:rsidR="00803FC9">
        <w:t>community, and</w:t>
      </w:r>
      <w:r w:rsidR="008732EB">
        <w:t xml:space="preserve"> I became </w:t>
      </w:r>
      <w:r>
        <w:t xml:space="preserve">a peer mentor and a demonstrator </w:t>
      </w:r>
      <w:r w:rsidR="00803FC9">
        <w:t>for</w:t>
      </w:r>
      <w:r>
        <w:t xml:space="preserve"> two of my previous modules. </w:t>
      </w:r>
      <w:r w:rsidR="008732EB">
        <w:t>Volunteering as</w:t>
      </w:r>
      <w:r w:rsidR="008732EB">
        <w:t xml:space="preserve"> a peer mentor I have been helping students fit in </w:t>
      </w:r>
      <w:r w:rsidR="008732EB">
        <w:t xml:space="preserve">to </w:t>
      </w:r>
      <w:r w:rsidR="008732EB">
        <w:t>their student life and helped answer any questions they might have.</w:t>
      </w:r>
      <w:r w:rsidR="008732EB">
        <w:t xml:space="preserve"> </w:t>
      </w:r>
      <w:r w:rsidR="00803FC9">
        <w:t>While</w:t>
      </w:r>
      <w:r w:rsidR="00803FC9">
        <w:t xml:space="preserve"> </w:t>
      </w:r>
      <w:r w:rsidR="008732EB">
        <w:t>working as</w:t>
      </w:r>
      <w:r>
        <w:t xml:space="preserve"> a demonstrator my job has been to help junior students to get an understanding of cod</w:t>
      </w:r>
      <w:r w:rsidR="00803FC9">
        <w:t>ing</w:t>
      </w:r>
      <w:r>
        <w:t xml:space="preserve"> and</w:t>
      </w:r>
      <w:r w:rsidR="008732EB">
        <w:t xml:space="preserve"> </w:t>
      </w:r>
      <w:r>
        <w:t>to</w:t>
      </w:r>
      <w:r w:rsidR="008732EB">
        <w:t xml:space="preserve"> check if they have met the requirement for the assignments and workshops they have been working on</w:t>
      </w:r>
      <w:r>
        <w:t xml:space="preserve">. </w:t>
      </w:r>
      <w:r w:rsidR="008732EB">
        <w:t>The modules I have been demonstrating for has been C&amp;C++ and SQLite</w:t>
      </w:r>
      <w:r w:rsidR="00803FC9">
        <w:t xml:space="preserve">, but </w:t>
      </w:r>
      <w:r w:rsidR="008732EB">
        <w:t xml:space="preserve">I have spent most of my time heling students with SQLite related problems and not as much </w:t>
      </w:r>
      <w:r w:rsidR="00803FC9">
        <w:t>on</w:t>
      </w:r>
      <w:r w:rsidR="00803FC9">
        <w:t xml:space="preserve"> </w:t>
      </w:r>
      <w:r w:rsidR="008732EB">
        <w:t xml:space="preserve">C&amp;C++ because of timetabling issues. </w:t>
      </w:r>
    </w:p>
    <w:p w14:paraId="5F3807C9" w14:textId="77777777" w:rsidR="00A87A47" w:rsidRPr="00645D1E" w:rsidRDefault="00A87A47" w:rsidP="006E53EE"/>
    <w:sectPr w:rsidR="00A87A47" w:rsidRPr="00645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D1E"/>
    <w:rsid w:val="002D61F6"/>
    <w:rsid w:val="003A05C3"/>
    <w:rsid w:val="003D4427"/>
    <w:rsid w:val="0058512B"/>
    <w:rsid w:val="00645D1E"/>
    <w:rsid w:val="006E53EE"/>
    <w:rsid w:val="00786FAC"/>
    <w:rsid w:val="00803FC9"/>
    <w:rsid w:val="00867165"/>
    <w:rsid w:val="008732EB"/>
    <w:rsid w:val="008C1CD2"/>
    <w:rsid w:val="008D09B2"/>
    <w:rsid w:val="008E7030"/>
    <w:rsid w:val="00901327"/>
    <w:rsid w:val="00977B49"/>
    <w:rsid w:val="00A87A47"/>
    <w:rsid w:val="00B44ED8"/>
    <w:rsid w:val="00BB6CAC"/>
    <w:rsid w:val="00C1194C"/>
    <w:rsid w:val="00DC1A08"/>
    <w:rsid w:val="00E86797"/>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4A07C0A0"/>
  <w15:chartTrackingRefBased/>
  <w15:docId w15:val="{048895D8-E1A6-EB48-B98C-3A59346FF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Petter Vang Brakalsvaalet [pev2]</dc:creator>
  <cp:keywords/>
  <dc:description/>
  <cp:lastModifiedBy>Petter Vang Brakalsvaalet [pev2]</cp:lastModifiedBy>
  <cp:revision>3</cp:revision>
  <dcterms:created xsi:type="dcterms:W3CDTF">2021-04-19T10:10:00Z</dcterms:created>
  <dcterms:modified xsi:type="dcterms:W3CDTF">2021-04-19T11:26:00Z</dcterms:modified>
</cp:coreProperties>
</file>